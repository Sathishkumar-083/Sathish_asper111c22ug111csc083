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0D8" w:rsidRDefault="00244F6D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-890738</wp:posOffset>
            </wp:positionH>
            <wp:positionV relativeFrom="margin">
              <wp:posOffset>-914400</wp:posOffset>
            </wp:positionV>
            <wp:extent cx="8167370" cy="1063561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7370" cy="1063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ins w:id="0" w:author="Windows User" w:date="2023-08-08T17:44:00Z">
        <w:r w:rsidR="0092616D">
          <w:rPr>
            <w:noProof/>
            <w:lang w:eastAsia="en-IN"/>
          </w:rPr>
          <w:t>fdtrtrf</w:t>
        </w:r>
      </w:ins>
      <w:bookmarkStart w:id="1" w:name="_GoBack"/>
      <w:bookmarkEnd w:id="1"/>
      <w:r w:rsidR="0092616D">
        <w:rPr>
          <w:noProof/>
          <w:lang w:eastAsia="en-IN"/>
        </w:rPr>
        <w:t>ghggffggf</w:t>
      </w:r>
    </w:p>
    <w:sectPr w:rsidR="00A51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3F"/>
    <w:rsid w:val="00244F6D"/>
    <w:rsid w:val="0044353F"/>
    <w:rsid w:val="0092616D"/>
    <w:rsid w:val="00A5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5288A-9BE1-402A-BEEB-365570C7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4305A-152F-45E7-81EB-EB31EAE65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2023-08-08T11:36:00Z</dcterms:created>
  <dcterms:modified xsi:type="dcterms:W3CDTF">2023-08-08T12:15:00Z</dcterms:modified>
</cp:coreProperties>
</file>